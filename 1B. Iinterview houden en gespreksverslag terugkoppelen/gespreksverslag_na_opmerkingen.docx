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44439" w14:textId="68494B68" w:rsidR="0003081F" w:rsidRDefault="00AB3587" w:rsidP="00AB358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Sales</w:t>
      </w:r>
    </w:p>
    <w:p w14:paraId="33BA0719" w14:textId="266062E0" w:rsidR="00AB3587" w:rsidRDefault="00AB3587" w:rsidP="001F0E38">
      <w:pPr>
        <w:pStyle w:val="Lijstalinea"/>
        <w:numPr>
          <w:ilvl w:val="0"/>
          <w:numId w:val="2"/>
        </w:numPr>
        <w:rPr>
          <w:ins w:id="0" w:author="jorrit meeuwissen" w:date="2015-09-15T11:56:00Z"/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 xml:space="preserve">Sales has create, read, update and </w:t>
      </w:r>
      <w:r w:rsidR="00D50B42">
        <w:rPr>
          <w:rFonts w:ascii="Arial" w:hAnsi="Arial" w:cs="Arial"/>
          <w:lang w:val="en-US"/>
        </w:rPr>
        <w:t>archive</w:t>
      </w:r>
      <w:r w:rsidR="00FE7AA7">
        <w:rPr>
          <w:rFonts w:ascii="Arial" w:hAnsi="Arial" w:cs="Arial"/>
          <w:lang w:val="en-US"/>
        </w:rPr>
        <w:t xml:space="preserve"> </w:t>
      </w:r>
      <w:r w:rsidR="00D50B42">
        <w:rPr>
          <w:rFonts w:ascii="Arial" w:hAnsi="Arial" w:cs="Arial"/>
          <w:lang w:val="en-US"/>
        </w:rPr>
        <w:t xml:space="preserve">(crud) </w:t>
      </w:r>
      <w:r w:rsidRPr="001F0E38">
        <w:rPr>
          <w:rFonts w:ascii="Arial" w:hAnsi="Arial" w:cs="Arial"/>
          <w:lang w:val="en-US"/>
        </w:rPr>
        <w:t>customer</w:t>
      </w:r>
      <w:r w:rsidR="00D50B42">
        <w:rPr>
          <w:rFonts w:ascii="Arial" w:hAnsi="Arial" w:cs="Arial"/>
          <w:lang w:val="en-US"/>
        </w:rPr>
        <w:t xml:space="preserve"> information</w:t>
      </w:r>
      <w:r w:rsidRPr="001F0E38">
        <w:rPr>
          <w:rFonts w:ascii="Arial" w:hAnsi="Arial" w:cs="Arial"/>
          <w:lang w:val="en-US"/>
        </w:rPr>
        <w:t>.</w:t>
      </w:r>
    </w:p>
    <w:p w14:paraId="4DE23484" w14:textId="7A058005" w:rsidR="00891A5C" w:rsidRPr="001F0E38" w:rsidRDefault="00891A5C" w:rsidP="001F0E38">
      <w:pPr>
        <w:pStyle w:val="Lijstalinea"/>
        <w:numPr>
          <w:ilvl w:val="0"/>
          <w:numId w:val="2"/>
        </w:numPr>
        <w:rPr>
          <w:rFonts w:ascii="Arial" w:hAnsi="Arial" w:cs="Arial"/>
          <w:lang w:val="en-US"/>
        </w:rPr>
      </w:pPr>
      <w:ins w:id="1" w:author="jorrit meeuwissen" w:date="2015-09-15T11:56:00Z">
        <w:r>
          <w:rPr>
            <w:rFonts w:ascii="Arial" w:hAnsi="Arial" w:cs="Arial"/>
            <w:lang w:val="en-US"/>
          </w:rPr>
          <w:t>Sales can create projects</w:t>
        </w:r>
      </w:ins>
    </w:p>
    <w:p w14:paraId="7886D93F" w14:textId="77777777" w:rsidR="00AB3587" w:rsidRPr="00AB3587" w:rsidRDefault="00AB3587" w:rsidP="00AB3587">
      <w:pPr>
        <w:jc w:val="center"/>
        <w:rPr>
          <w:rFonts w:ascii="Arial" w:hAnsi="Arial" w:cs="Arial"/>
          <w:b/>
          <w:lang w:val="en-US"/>
        </w:rPr>
      </w:pPr>
    </w:p>
    <w:p w14:paraId="5EDEC8FE" w14:textId="3E09A43A" w:rsidR="00AB3587" w:rsidRDefault="00AB3587" w:rsidP="00AB358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Finance</w:t>
      </w:r>
    </w:p>
    <w:p w14:paraId="146961C1" w14:textId="03C23E71" w:rsidR="00AB3587" w:rsidRPr="00C302F2" w:rsidRDefault="00AB3587" w:rsidP="00C302F2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del w:id="2" w:author="jorrit meeuwissen" w:date="2015-09-15T11:53:00Z">
        <w:r w:rsidRPr="00C302F2" w:rsidDel="00891A5C">
          <w:rPr>
            <w:rFonts w:ascii="Arial" w:hAnsi="Arial" w:cs="Arial"/>
            <w:lang w:val="en-US"/>
          </w:rPr>
          <w:delText xml:space="preserve">Sales </w:delText>
        </w:r>
      </w:del>
      <w:ins w:id="3" w:author="jorrit meeuwissen" w:date="2015-09-15T11:53:00Z">
        <w:r w:rsidR="00891A5C">
          <w:rPr>
            <w:rFonts w:ascii="Arial" w:hAnsi="Arial" w:cs="Arial"/>
            <w:lang w:val="en-US"/>
          </w:rPr>
          <w:t>Finance</w:t>
        </w:r>
        <w:r w:rsidR="00891A5C" w:rsidRPr="00C302F2">
          <w:rPr>
            <w:rFonts w:ascii="Arial" w:hAnsi="Arial" w:cs="Arial"/>
            <w:lang w:val="en-US"/>
          </w:rPr>
          <w:t xml:space="preserve"> </w:t>
        </w:r>
      </w:ins>
      <w:r w:rsidRPr="00C302F2">
        <w:rPr>
          <w:rFonts w:ascii="Arial" w:hAnsi="Arial" w:cs="Arial"/>
          <w:lang w:val="en-US"/>
        </w:rPr>
        <w:t xml:space="preserve">has to read a customer and </w:t>
      </w:r>
      <w:commentRangeStart w:id="4"/>
      <w:r w:rsidRPr="00C302F2">
        <w:rPr>
          <w:rFonts w:ascii="Arial" w:hAnsi="Arial" w:cs="Arial"/>
          <w:lang w:val="en-US"/>
        </w:rPr>
        <w:t xml:space="preserve">can </w:t>
      </w:r>
      <w:commentRangeEnd w:id="4"/>
      <w:r w:rsidR="00C567A3">
        <w:rPr>
          <w:rStyle w:val="Verwijzingopmerking"/>
        </w:rPr>
        <w:commentReference w:id="4"/>
      </w:r>
      <w:r w:rsidRPr="00C302F2">
        <w:rPr>
          <w:rFonts w:ascii="Arial" w:hAnsi="Arial" w:cs="Arial"/>
          <w:lang w:val="en-US"/>
        </w:rPr>
        <w:t>update the financial information.</w:t>
      </w:r>
    </w:p>
    <w:p w14:paraId="56BD9E7E" w14:textId="7157867F" w:rsidR="00C302F2" w:rsidRPr="00C302F2" w:rsidRDefault="00C302F2" w:rsidP="00C302F2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C302F2">
        <w:rPr>
          <w:rFonts w:ascii="Arial" w:hAnsi="Arial" w:cs="Arial"/>
          <w:lang w:val="en-US"/>
        </w:rPr>
        <w:t>They can sent invoices and they can make multiple invoices</w:t>
      </w:r>
      <w:r w:rsidR="00A333E1">
        <w:rPr>
          <w:rFonts w:ascii="Arial" w:hAnsi="Arial" w:cs="Arial"/>
          <w:lang w:val="en-US"/>
        </w:rPr>
        <w:t xml:space="preserve"> per project</w:t>
      </w:r>
      <w:r w:rsidRPr="00C302F2">
        <w:rPr>
          <w:rFonts w:ascii="Arial" w:hAnsi="Arial" w:cs="Arial"/>
          <w:lang w:val="en-US"/>
        </w:rPr>
        <w:t>.</w:t>
      </w:r>
    </w:p>
    <w:p w14:paraId="14A471FD" w14:textId="22CC7E7A" w:rsidR="00C302F2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Finance does the credit check when sales has added a new customer.</w:t>
      </w:r>
    </w:p>
    <w:p w14:paraId="6C4D9E83" w14:textId="77777777" w:rsidR="00C302F2" w:rsidRPr="00AB3587" w:rsidRDefault="00C302F2" w:rsidP="00AB3587">
      <w:pPr>
        <w:rPr>
          <w:rFonts w:ascii="Arial" w:hAnsi="Arial" w:cs="Arial"/>
          <w:lang w:val="en-US"/>
        </w:rPr>
      </w:pPr>
    </w:p>
    <w:p w14:paraId="23D1ADEA" w14:textId="77777777" w:rsidR="00AB3587" w:rsidRPr="00AB3587" w:rsidRDefault="00AB3587" w:rsidP="00AB3587">
      <w:pPr>
        <w:jc w:val="center"/>
        <w:rPr>
          <w:rFonts w:ascii="Arial" w:hAnsi="Arial" w:cs="Arial"/>
          <w:b/>
          <w:lang w:val="en-US"/>
        </w:rPr>
      </w:pPr>
    </w:p>
    <w:p w14:paraId="563DDE1A" w14:textId="36CEF124" w:rsidR="00AB3587" w:rsidRPr="00C302F2" w:rsidRDefault="00AB3587" w:rsidP="00AB3587">
      <w:pPr>
        <w:jc w:val="center"/>
        <w:rPr>
          <w:rFonts w:ascii="Arial" w:hAnsi="Arial" w:cs="Arial"/>
          <w:b/>
          <w:lang w:val="en-US"/>
        </w:rPr>
      </w:pPr>
      <w:r w:rsidRPr="00C302F2">
        <w:rPr>
          <w:rFonts w:ascii="Arial" w:hAnsi="Arial" w:cs="Arial"/>
          <w:b/>
          <w:lang w:val="en-US"/>
        </w:rPr>
        <w:t>Development</w:t>
      </w:r>
    </w:p>
    <w:p w14:paraId="3C05C52D" w14:textId="0E70D8E9" w:rsidR="00AB3587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They can read information about customers</w:t>
      </w:r>
      <w:ins w:id="5" w:author="jorrit meeuwissen" w:date="2015-09-15T11:57:00Z">
        <w:r w:rsidR="00891A5C">
          <w:rPr>
            <w:rFonts w:ascii="Arial" w:hAnsi="Arial" w:cs="Arial"/>
            <w:lang w:val="en-US"/>
          </w:rPr>
          <w:t>.</w:t>
        </w:r>
      </w:ins>
      <w:del w:id="6" w:author="jorrit meeuwissen" w:date="2015-09-15T11:57:00Z">
        <w:r w:rsidRPr="001F0E38" w:rsidDel="00891A5C">
          <w:rPr>
            <w:rFonts w:ascii="Arial" w:hAnsi="Arial" w:cs="Arial"/>
            <w:lang w:val="en-US"/>
          </w:rPr>
          <w:delText xml:space="preserve"> and </w:delText>
        </w:r>
        <w:commentRangeStart w:id="7"/>
        <w:r w:rsidRPr="001F0E38" w:rsidDel="00891A5C">
          <w:rPr>
            <w:rFonts w:ascii="Arial" w:hAnsi="Arial" w:cs="Arial"/>
            <w:lang w:val="en-US"/>
          </w:rPr>
          <w:delText>create projects</w:delText>
        </w:r>
        <w:commentRangeEnd w:id="7"/>
        <w:r w:rsidR="00C567A3" w:rsidDel="00891A5C">
          <w:rPr>
            <w:rStyle w:val="Verwijzingopmerking"/>
          </w:rPr>
          <w:commentReference w:id="7"/>
        </w:r>
        <w:r w:rsidRPr="001F0E38" w:rsidDel="00891A5C">
          <w:rPr>
            <w:rFonts w:ascii="Arial" w:hAnsi="Arial" w:cs="Arial"/>
            <w:lang w:val="en-US"/>
          </w:rPr>
          <w:delText>.</w:delText>
        </w:r>
      </w:del>
    </w:p>
    <w:p w14:paraId="05E5AA29" w14:textId="77777777" w:rsidR="00C302F2" w:rsidRPr="00C302F2" w:rsidRDefault="00C302F2" w:rsidP="00AB3587">
      <w:pPr>
        <w:rPr>
          <w:rFonts w:ascii="Arial" w:hAnsi="Arial" w:cs="Arial"/>
          <w:lang w:val="en-US"/>
        </w:rPr>
      </w:pPr>
    </w:p>
    <w:p w14:paraId="033E18BB" w14:textId="3C12F0B1" w:rsidR="00C302F2" w:rsidRPr="002F50BB" w:rsidDel="00891A5C" w:rsidRDefault="002F50BB" w:rsidP="002F50BB">
      <w:pPr>
        <w:ind w:left="708"/>
        <w:jc w:val="center"/>
        <w:rPr>
          <w:del w:id="8" w:author="jorrit meeuwissen" w:date="2015-09-15T11:58:00Z"/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General Information</w:t>
      </w:r>
    </w:p>
    <w:p w14:paraId="510A2CFB" w14:textId="2DDD0BE3" w:rsidR="00C302F2" w:rsidRPr="00891A5C" w:rsidRDefault="00C302F2" w:rsidP="00891A5C">
      <w:pPr>
        <w:ind w:left="708"/>
        <w:jc w:val="center"/>
        <w:rPr>
          <w:rFonts w:ascii="Arial" w:hAnsi="Arial" w:cs="Arial"/>
          <w:lang w:val="en-US"/>
          <w:rPrChange w:id="9" w:author="jorrit meeuwissen" w:date="2015-09-15T11:58:00Z">
            <w:rPr>
              <w:lang w:val="en-US"/>
            </w:rPr>
          </w:rPrChange>
        </w:rPr>
        <w:pPrChange w:id="10" w:author="jorrit meeuwissen" w:date="2015-09-15T11:58:00Z">
          <w:pPr>
            <w:pStyle w:val="Lijstalinea"/>
            <w:numPr>
              <w:numId w:val="1"/>
            </w:numPr>
            <w:ind w:hanging="360"/>
          </w:pPr>
        </w:pPrChange>
      </w:pPr>
      <w:commentRangeStart w:id="11"/>
      <w:del w:id="12" w:author="jorrit meeuwissen" w:date="2015-09-15T11:58:00Z">
        <w:r w:rsidRPr="00891A5C" w:rsidDel="00891A5C">
          <w:rPr>
            <w:rFonts w:ascii="Arial" w:hAnsi="Arial" w:cs="Arial"/>
            <w:lang w:val="en-US"/>
            <w:rPrChange w:id="13" w:author="jorrit meeuwissen" w:date="2015-09-15T11:58:00Z">
              <w:rPr>
                <w:lang w:val="en-US"/>
              </w:rPr>
            </w:rPrChange>
          </w:rPr>
          <w:delText>Each department has 1 account with the same rights.</w:delText>
        </w:r>
        <w:commentRangeEnd w:id="11"/>
        <w:r w:rsidR="00C567A3" w:rsidDel="00891A5C">
          <w:rPr>
            <w:rStyle w:val="Verwijzingopmerking"/>
          </w:rPr>
          <w:commentReference w:id="11"/>
        </w:r>
      </w:del>
    </w:p>
    <w:p w14:paraId="24ACA474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1EE06C1E" w14:textId="2F1D340C" w:rsidR="00835D28" w:rsidRDefault="009C69EF" w:rsidP="00835D2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Sales</w:t>
      </w:r>
      <w:r w:rsidR="00835D28">
        <w:rPr>
          <w:rFonts w:ascii="Arial" w:hAnsi="Arial" w:cs="Arial"/>
          <w:lang w:val="en-US"/>
        </w:rPr>
        <w:t xml:space="preserve"> has to be able to make appointments</w:t>
      </w:r>
      <w:r w:rsidR="00A333E1">
        <w:rPr>
          <w:rFonts w:ascii="Arial" w:hAnsi="Arial" w:cs="Arial"/>
          <w:lang w:val="en-US"/>
        </w:rPr>
        <w:t xml:space="preserve"> with customers</w:t>
      </w:r>
      <w:r w:rsidR="00835D28">
        <w:rPr>
          <w:rFonts w:ascii="Arial" w:hAnsi="Arial" w:cs="Arial"/>
          <w:lang w:val="en-US"/>
        </w:rPr>
        <w:t>.</w:t>
      </w:r>
    </w:p>
    <w:p w14:paraId="5BC30B62" w14:textId="77777777" w:rsidR="00EC46C5" w:rsidRPr="00EC46C5" w:rsidRDefault="00EC46C5" w:rsidP="00EC46C5">
      <w:pPr>
        <w:pStyle w:val="Lijstalinea"/>
        <w:rPr>
          <w:rFonts w:ascii="Arial" w:hAnsi="Arial" w:cs="Arial"/>
          <w:lang w:val="en-US"/>
        </w:rPr>
      </w:pPr>
    </w:p>
    <w:p w14:paraId="75B5002D" w14:textId="1BB8810B" w:rsidR="001F0E38" w:rsidRPr="00A635F3" w:rsidRDefault="00EC46C5" w:rsidP="00A635F3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a customer is over his over his </w:t>
      </w:r>
      <w:commentRangeStart w:id="14"/>
      <w:r>
        <w:rPr>
          <w:rFonts w:ascii="Arial" w:hAnsi="Arial" w:cs="Arial"/>
          <w:lang w:val="en-US"/>
        </w:rPr>
        <w:t xml:space="preserve">limit </w:t>
      </w:r>
      <w:commentRangeEnd w:id="14"/>
      <w:r w:rsidR="00C567A3">
        <w:rPr>
          <w:rStyle w:val="Verwijzingopmerking"/>
        </w:rPr>
        <w:commentReference w:id="14"/>
      </w:r>
      <w:r>
        <w:rPr>
          <w:rFonts w:ascii="Arial" w:hAnsi="Arial" w:cs="Arial"/>
          <w:lang w:val="en-US"/>
        </w:rPr>
        <w:t>of payment arrears. Fin</w:t>
      </w:r>
      <w:r w:rsidR="00A635F3">
        <w:rPr>
          <w:rFonts w:ascii="Arial" w:hAnsi="Arial" w:cs="Arial"/>
          <w:lang w:val="en-US"/>
        </w:rPr>
        <w:t>ance has to put his name on red so that the other department don’t work on his project anymore until he paid the rest.</w:t>
      </w:r>
      <w:ins w:id="15" w:author="jorrit meeuwissen" w:date="2015-09-15T12:02:00Z">
        <w:r w:rsidR="00016058">
          <w:rPr>
            <w:rFonts w:ascii="Arial" w:hAnsi="Arial" w:cs="Arial"/>
            <w:lang w:val="en-US"/>
          </w:rPr>
          <w:t xml:space="preserve"> The limit is </w:t>
        </w:r>
      </w:ins>
      <w:ins w:id="16" w:author="jorrit meeuwissen" w:date="2015-09-15T12:03:00Z">
        <w:r w:rsidR="00016058">
          <w:rPr>
            <w:rFonts w:ascii="Arial" w:hAnsi="Arial" w:cs="Arial"/>
            <w:lang w:val="en-US"/>
          </w:rPr>
          <w:t>editable</w:t>
        </w:r>
      </w:ins>
      <w:ins w:id="17" w:author="jorrit meeuwissen" w:date="2015-09-15T12:02:00Z">
        <w:r w:rsidR="00016058">
          <w:rPr>
            <w:rFonts w:ascii="Arial" w:hAnsi="Arial" w:cs="Arial"/>
            <w:lang w:val="en-US"/>
          </w:rPr>
          <w:t xml:space="preserve"> </w:t>
        </w:r>
      </w:ins>
      <w:ins w:id="18" w:author="jorrit meeuwissen" w:date="2015-09-15T12:03:00Z">
        <w:r w:rsidR="00016058">
          <w:rPr>
            <w:rFonts w:ascii="Arial" w:hAnsi="Arial" w:cs="Arial"/>
            <w:lang w:val="en-US"/>
          </w:rPr>
          <w:t>an</w:t>
        </w:r>
        <w:bookmarkStart w:id="19" w:name="_GoBack"/>
        <w:bookmarkEnd w:id="19"/>
        <w:r w:rsidR="00016058">
          <w:rPr>
            <w:rFonts w:ascii="Arial" w:hAnsi="Arial" w:cs="Arial"/>
            <w:lang w:val="en-US"/>
          </w:rPr>
          <w:t>d different for every project.</w:t>
        </w:r>
      </w:ins>
    </w:p>
    <w:p w14:paraId="3BD4BD34" w14:textId="1CAB4773" w:rsidR="001F0E38" w:rsidRPr="001F0E38" w:rsidRDefault="001F0E38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an address has changed of a customer all the departments have to know that. We can do that if there was a change that the name is yellow for a while.</w:t>
      </w:r>
    </w:p>
    <w:p w14:paraId="0512D90D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1C10D4EB" w14:textId="53657136" w:rsidR="001F0E38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There must be an administrator.</w:t>
      </w:r>
    </w:p>
    <w:p w14:paraId="51D002F6" w14:textId="7E7FB095" w:rsidR="00C302F2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The credit has to be in euros.</w:t>
      </w:r>
    </w:p>
    <w:p w14:paraId="4D3C39D7" w14:textId="466B8030" w:rsidR="006D366E" w:rsidRDefault="006D366E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Application has to be in English</w:t>
      </w:r>
    </w:p>
    <w:p w14:paraId="66DE8C3B" w14:textId="77777777" w:rsidR="006D366E" w:rsidRDefault="006D366E" w:rsidP="006D366E">
      <w:pPr>
        <w:pStyle w:val="Lijstalinea"/>
        <w:rPr>
          <w:rFonts w:ascii="Arial" w:hAnsi="Arial" w:cs="Arial"/>
          <w:lang w:val="en-US"/>
        </w:rPr>
      </w:pPr>
    </w:p>
    <w:p w14:paraId="635DFB6A" w14:textId="77777777" w:rsidR="006D366E" w:rsidRPr="0000049F" w:rsidRDefault="006D366E" w:rsidP="006D366E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 w:rsidRPr="0000049F">
        <w:rPr>
          <w:rFonts w:ascii="Arial" w:hAnsi="Arial" w:cs="Arial"/>
          <w:lang w:val="en-US"/>
        </w:rPr>
        <w:t>Credit = money they have remaining</w:t>
      </w:r>
    </w:p>
    <w:p w14:paraId="1A83D376" w14:textId="7BBD025F" w:rsidR="006D366E" w:rsidRDefault="006D366E" w:rsidP="006D366E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Debit = money they have to</w:t>
      </w:r>
      <w:r w:rsidRPr="0000049F">
        <w:rPr>
          <w:rFonts w:ascii="Arial" w:hAnsi="Arial" w:cs="Arial"/>
          <w:lang w:val="en-US"/>
        </w:rPr>
        <w:t xml:space="preserve"> pay to the company</w:t>
      </w:r>
    </w:p>
    <w:p w14:paraId="1D10E1A9" w14:textId="77777777" w:rsidR="006D366E" w:rsidRDefault="006D366E" w:rsidP="006D366E">
      <w:pPr>
        <w:pStyle w:val="Geenafstand"/>
        <w:rPr>
          <w:rFonts w:ascii="Arial" w:hAnsi="Arial" w:cs="Arial"/>
          <w:lang w:val="en-US"/>
        </w:rPr>
      </w:pPr>
    </w:p>
    <w:p w14:paraId="413DA151" w14:textId="77777777" w:rsidR="00D50B42" w:rsidRDefault="00D50B42" w:rsidP="00D50B42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departments have to know information about their customers if they are active or not active so they know about their project status. And sales has to fill that in.</w:t>
      </w:r>
    </w:p>
    <w:p w14:paraId="37A7D63E" w14:textId="77777777" w:rsidR="006D366E" w:rsidRDefault="006D366E" w:rsidP="006D366E">
      <w:pPr>
        <w:pStyle w:val="Lijstalinea"/>
        <w:rPr>
          <w:rFonts w:ascii="Arial" w:hAnsi="Arial" w:cs="Arial"/>
          <w:lang w:val="en-US"/>
        </w:rPr>
      </w:pPr>
    </w:p>
    <w:p w14:paraId="47C4EF3B" w14:textId="77777777" w:rsidR="006D366E" w:rsidRPr="006D366E" w:rsidRDefault="006D366E" w:rsidP="006D366E">
      <w:pPr>
        <w:pStyle w:val="Geenafstand"/>
        <w:rPr>
          <w:rFonts w:ascii="Arial" w:hAnsi="Arial" w:cs="Arial"/>
          <w:lang w:val="en-US"/>
        </w:rPr>
      </w:pPr>
    </w:p>
    <w:p w14:paraId="5F2FEB1A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5609468A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3CE41272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7D2D4ABC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00335FD7" w14:textId="77777777" w:rsidR="00C302F2" w:rsidRPr="00C302F2" w:rsidRDefault="00C302F2" w:rsidP="00AB3587">
      <w:pPr>
        <w:rPr>
          <w:rFonts w:ascii="Arial" w:hAnsi="Arial" w:cs="Arial"/>
          <w:lang w:val="en-US"/>
        </w:rPr>
      </w:pPr>
    </w:p>
    <w:sectPr w:rsidR="00C302F2" w:rsidRPr="00C302F2" w:rsidSect="009F1281">
      <w:headerReference w:type="even" r:id="rId10"/>
      <w:headerReference w:type="default" r:id="rId11"/>
      <w:pgSz w:w="11900" w:h="16840"/>
      <w:pgMar w:top="1417" w:right="1417" w:bottom="1417" w:left="1417" w:header="284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ichiel Pot" w:date="2015-09-15T11:38:00Z" w:initials="M.H.">
    <w:p w14:paraId="6445FF0C" w14:textId="7775C646" w:rsidR="00C567A3" w:rsidRPr="00C567A3" w:rsidRDefault="00C567A3">
      <w:pPr>
        <w:pStyle w:val="Tekstopmerking"/>
        <w:rPr>
          <w:lang w:val="en-GB"/>
        </w:rPr>
      </w:pPr>
      <w:r>
        <w:rPr>
          <w:rStyle w:val="Verwijzingopmerking"/>
        </w:rPr>
        <w:annotationRef/>
      </w:r>
      <w:r w:rsidRPr="00C567A3">
        <w:rPr>
          <w:lang w:val="en-GB"/>
        </w:rPr>
        <w:t xml:space="preserve">Incorrect, sales </w:t>
      </w:r>
      <w:r>
        <w:rPr>
          <w:lang w:val="en-GB"/>
        </w:rPr>
        <w:t>must not be able to</w:t>
      </w:r>
      <w:r w:rsidRPr="00C567A3">
        <w:rPr>
          <w:lang w:val="en-GB"/>
        </w:rPr>
        <w:t xml:space="preserve"> edit the financial information.</w:t>
      </w:r>
    </w:p>
  </w:comment>
  <w:comment w:id="7" w:author="Michiel Pot" w:date="2015-09-15T11:40:00Z" w:initials="M.H.">
    <w:p w14:paraId="2B649BF7" w14:textId="3F565F99" w:rsidR="00C567A3" w:rsidRPr="00C567A3" w:rsidRDefault="00C567A3">
      <w:pPr>
        <w:pStyle w:val="Tekstopmerking"/>
        <w:rPr>
          <w:lang w:val="en-GB"/>
        </w:rPr>
      </w:pPr>
      <w:r>
        <w:rPr>
          <w:rStyle w:val="Verwijzingopmerking"/>
        </w:rPr>
        <w:annotationRef/>
      </w:r>
      <w:r w:rsidRPr="00C567A3">
        <w:rPr>
          <w:lang w:val="en-GB"/>
        </w:rPr>
        <w:t>Incorre</w:t>
      </w:r>
      <w:r>
        <w:rPr>
          <w:lang w:val="en-GB"/>
        </w:rPr>
        <w:t xml:space="preserve">ct. Sales creates the projects. Please refer to the project documentation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MySite</w:t>
      </w:r>
      <w:proofErr w:type="spellEnd"/>
      <w:proofErr w:type="gramEnd"/>
      <w:r>
        <w:rPr>
          <w:lang w:val="en-GB"/>
        </w:rPr>
        <w:t xml:space="preserve"> )</w:t>
      </w:r>
    </w:p>
  </w:comment>
  <w:comment w:id="11" w:author="Michiel Pot" w:date="2015-09-15T11:40:00Z" w:initials="M.H.">
    <w:p w14:paraId="11C88A04" w14:textId="52874B67" w:rsidR="00C567A3" w:rsidRPr="00C567A3" w:rsidRDefault="00C567A3">
      <w:pPr>
        <w:pStyle w:val="Tekstopmerking"/>
        <w:rPr>
          <w:lang w:val="en-GB"/>
        </w:rPr>
      </w:pPr>
      <w:r>
        <w:rPr>
          <w:rStyle w:val="Verwijzingopmerking"/>
        </w:rPr>
        <w:annotationRef/>
      </w:r>
      <w:r>
        <w:rPr>
          <w:rStyle w:val="Verwijzingopmerking"/>
        </w:rPr>
        <w:annotationRef/>
      </w:r>
      <w:r w:rsidRPr="00596C5E">
        <w:rPr>
          <w:lang w:val="en-GB"/>
        </w:rPr>
        <w:t>Please implement the final amount of use</w:t>
      </w:r>
      <w:r>
        <w:rPr>
          <w:lang w:val="en-GB"/>
        </w:rPr>
        <w:t>r accounts based on your own research. This decision comes across as being rather technical in nature, which makes it your responsibility, in my opinion.</w:t>
      </w:r>
    </w:p>
  </w:comment>
  <w:comment w:id="14" w:author="Michiel Pot" w:date="2015-09-15T11:41:00Z" w:initials="M.H.">
    <w:p w14:paraId="6F9E3AD5" w14:textId="0DDE5BE7" w:rsidR="00C567A3" w:rsidRPr="00C567A3" w:rsidRDefault="00C567A3">
      <w:pPr>
        <w:pStyle w:val="Tekstopmerking"/>
        <w:rPr>
          <w:lang w:val="en-GB"/>
        </w:rPr>
      </w:pPr>
      <w:r>
        <w:rPr>
          <w:rStyle w:val="Verwijzingopmerking"/>
        </w:rPr>
        <w:annotationRef/>
      </w:r>
      <w:r w:rsidRPr="00C567A3">
        <w:rPr>
          <w:lang w:val="en-GB"/>
        </w:rPr>
        <w:t>Please implement</w:t>
      </w:r>
      <w:r>
        <w:rPr>
          <w:lang w:val="en-GB"/>
        </w:rPr>
        <w:t xml:space="preserve"> an editable limit per project.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45FF0C" w15:done="0"/>
  <w15:commentEx w15:paraId="2B649BF7" w15:done="0"/>
  <w15:commentEx w15:paraId="11C88A04" w15:done="0"/>
  <w15:commentEx w15:paraId="6F9E3AD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C0E41" w14:textId="77777777" w:rsidR="009977D9" w:rsidRDefault="009977D9" w:rsidP="00F068E4">
      <w:r>
        <w:separator/>
      </w:r>
    </w:p>
  </w:endnote>
  <w:endnote w:type="continuationSeparator" w:id="0">
    <w:p w14:paraId="627A69FB" w14:textId="77777777" w:rsidR="009977D9" w:rsidRDefault="009977D9" w:rsidP="00F0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23CC0" w14:textId="77777777" w:rsidR="009977D9" w:rsidRDefault="009977D9" w:rsidP="00F068E4">
      <w:r>
        <w:separator/>
      </w:r>
    </w:p>
  </w:footnote>
  <w:footnote w:type="continuationSeparator" w:id="0">
    <w:p w14:paraId="00724E51" w14:textId="77777777" w:rsidR="009977D9" w:rsidRDefault="009977D9" w:rsidP="00F06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EBA1E" w14:textId="77777777" w:rsidR="001F0E38" w:rsidRDefault="009977D9">
    <w:pPr>
      <w:pStyle w:val="Koptekst"/>
    </w:pPr>
    <w:sdt>
      <w:sdtPr>
        <w:id w:val="171999623"/>
        <w:placeholder>
          <w:docPart w:val="79FB6E5B44EB9D428D73782A1E186A0B"/>
        </w:placeholder>
        <w:temporary/>
        <w:showingPlcHdr/>
      </w:sdtPr>
      <w:sdtEndPr/>
      <w:sdtContent>
        <w:r w:rsidR="001F0E38">
          <w:t>[Geef de tekst op]</w:t>
        </w:r>
      </w:sdtContent>
    </w:sdt>
    <w:r w:rsidR="001F0E38">
      <w:ptab w:relativeTo="margin" w:alignment="center" w:leader="none"/>
    </w:r>
    <w:sdt>
      <w:sdtPr>
        <w:id w:val="171999624"/>
        <w:placeholder>
          <w:docPart w:val="0C0A18CAEC240E439C985F23EF69B087"/>
        </w:placeholder>
        <w:temporary/>
        <w:showingPlcHdr/>
      </w:sdtPr>
      <w:sdtEndPr/>
      <w:sdtContent>
        <w:r w:rsidR="001F0E38">
          <w:t>[Geef de tekst op]</w:t>
        </w:r>
      </w:sdtContent>
    </w:sdt>
    <w:r w:rsidR="001F0E38">
      <w:ptab w:relativeTo="margin" w:alignment="right" w:leader="none"/>
    </w:r>
    <w:sdt>
      <w:sdtPr>
        <w:id w:val="171999625"/>
        <w:placeholder>
          <w:docPart w:val="6C78DB301AB91C45A8D3E6C7B97C3AB3"/>
        </w:placeholder>
        <w:temporary/>
        <w:showingPlcHdr/>
      </w:sdtPr>
      <w:sdtEndPr/>
      <w:sdtContent>
        <w:r w:rsidR="001F0E38">
          <w:t>[Geef de tekst op]</w:t>
        </w:r>
      </w:sdtContent>
    </w:sdt>
  </w:p>
  <w:p w14:paraId="35270304" w14:textId="77777777" w:rsidR="001F0E38" w:rsidRDefault="001F0E38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C918D" w14:textId="19BF5D59" w:rsidR="001F0E38" w:rsidRPr="005029CC" w:rsidRDefault="005029CC" w:rsidP="009F1281">
    <w:pPr>
      <w:pStyle w:val="Koptekst"/>
      <w:tabs>
        <w:tab w:val="clear" w:pos="4536"/>
      </w:tabs>
      <w:rPr>
        <w:lang w:val="en-US"/>
      </w:rPr>
    </w:pPr>
    <w:r w:rsidRPr="005029CC">
      <w:rPr>
        <w:noProof/>
      </w:rPr>
      <w:drawing>
        <wp:anchor distT="0" distB="0" distL="114300" distR="114300" simplePos="0" relativeHeight="251659264" behindDoc="0" locked="0" layoutInCell="1" allowOverlap="1" wp14:anchorId="3B873304" wp14:editId="197A34E1">
          <wp:simplePos x="0" y="0"/>
          <wp:positionH relativeFrom="margin">
            <wp:posOffset>2056765</wp:posOffset>
          </wp:positionH>
          <wp:positionV relativeFrom="margin">
            <wp:posOffset>-942975</wp:posOffset>
          </wp:positionV>
          <wp:extent cx="1715135" cy="283845"/>
          <wp:effectExtent l="0" t="0" r="0" b="1905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0E38" w:rsidRPr="005029CC">
      <w:rPr>
        <w:lang w:val="en-US"/>
      </w:rPr>
      <w:t xml:space="preserve">                                                                             </w:t>
    </w:r>
  </w:p>
  <w:p w14:paraId="55022BFA" w14:textId="0F5061AA" w:rsidR="005029CC" w:rsidRPr="005029CC" w:rsidRDefault="005029CC" w:rsidP="005029CC">
    <w:pPr>
      <w:tabs>
        <w:tab w:val="right" w:pos="9072"/>
      </w:tabs>
      <w:rPr>
        <w:lang w:val="en-US"/>
      </w:rPr>
    </w:pPr>
  </w:p>
  <w:p w14:paraId="4F5E0756" w14:textId="31A19511" w:rsidR="005029CC" w:rsidRPr="005029CC" w:rsidRDefault="005029CC" w:rsidP="005029CC">
    <w:pPr>
      <w:tabs>
        <w:tab w:val="right" w:pos="9072"/>
      </w:tabs>
    </w:pPr>
    <w:r w:rsidRPr="00FE7AA7">
      <w:t>Interview</w:t>
    </w:r>
    <w:r w:rsidR="00835D28">
      <w:t xml:space="preserve"> report</w:t>
    </w:r>
    <w:r w:rsidR="00FE7AA7" w:rsidRPr="00FE7AA7">
      <w:t xml:space="preserve"> </w:t>
    </w:r>
    <w:r w:rsidR="00FE7AA7">
      <w:t>W. Vorselaars</w:t>
    </w:r>
    <w:r w:rsidRPr="005029CC">
      <w:ptab w:relativeTo="margin" w:alignment="center" w:leader="none"/>
    </w:r>
    <w:r w:rsidRPr="005029CC">
      <w:t xml:space="preserve">Project </w:t>
    </w:r>
    <w:proofErr w:type="spellStart"/>
    <w:r w:rsidRPr="005029CC">
      <w:t>Barroc</w:t>
    </w:r>
    <w:proofErr w:type="spellEnd"/>
    <w:r w:rsidRPr="005029CC">
      <w:t xml:space="preserve"> IT</w:t>
    </w:r>
    <w:r w:rsidRPr="005029CC">
      <w:ptab w:relativeTo="margin" w:alignment="right" w:leader="none"/>
    </w:r>
    <w:r w:rsidRPr="005029CC">
      <w:t>Jorrit, Teun en Evelien</w:t>
    </w:r>
  </w:p>
  <w:p w14:paraId="654C4F33" w14:textId="15F02F3B" w:rsidR="005029CC" w:rsidRPr="005029CC" w:rsidRDefault="00FE7AA7" w:rsidP="005029CC">
    <w:pPr>
      <w:tabs>
        <w:tab w:val="right" w:pos="9072"/>
      </w:tabs>
    </w:pPr>
    <w:r>
      <w:t>Class 322</w:t>
    </w:r>
    <w:r w:rsidR="00835D28">
      <w:t xml:space="preserve"> Radiuscollege</w:t>
    </w:r>
    <w:r>
      <w:t xml:space="preserve">                      </w:t>
    </w:r>
    <w:r w:rsidR="005029CC" w:rsidRPr="005029CC">
      <w:t xml:space="preserve"> Groep 1</w:t>
    </w:r>
    <w:r>
      <w:t xml:space="preserve">  </w:t>
    </w:r>
    <w:proofErr w:type="gramStart"/>
    <w:r>
      <w:t xml:space="preserve">Media                        </w:t>
    </w:r>
    <w:r w:rsidR="00835D28">
      <w:t xml:space="preserve">   </w:t>
    </w:r>
    <w:proofErr w:type="gramEnd"/>
    <w:r>
      <w:t>Datum: 8-9-2015 11:40</w:t>
    </w:r>
  </w:p>
  <w:p w14:paraId="51A8BFAA" w14:textId="77777777" w:rsidR="001F0E38" w:rsidRDefault="001F0E3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D03"/>
    <w:multiLevelType w:val="hybridMultilevel"/>
    <w:tmpl w:val="FA368B66"/>
    <w:lvl w:ilvl="0" w:tplc="80AE1F2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869AA"/>
    <w:multiLevelType w:val="hybridMultilevel"/>
    <w:tmpl w:val="4D4A702E"/>
    <w:lvl w:ilvl="0" w:tplc="BC64D3C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rit meeuwissen">
    <w15:presenceInfo w15:providerId="Windows Live" w15:userId="ece56025b8ee5b6b"/>
  </w15:person>
  <w15:person w15:author="Michiel Pot">
    <w15:presenceInfo w15:providerId="None" w15:userId="Michiel Po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E4"/>
    <w:rsid w:val="00016058"/>
    <w:rsid w:val="0003081F"/>
    <w:rsid w:val="0015719C"/>
    <w:rsid w:val="001F0E38"/>
    <w:rsid w:val="002F50BB"/>
    <w:rsid w:val="005029CC"/>
    <w:rsid w:val="006129B9"/>
    <w:rsid w:val="006D366E"/>
    <w:rsid w:val="00835D28"/>
    <w:rsid w:val="00891A5C"/>
    <w:rsid w:val="009977D9"/>
    <w:rsid w:val="009C69EF"/>
    <w:rsid w:val="009F1281"/>
    <w:rsid w:val="00A333E1"/>
    <w:rsid w:val="00A635F3"/>
    <w:rsid w:val="00AB3587"/>
    <w:rsid w:val="00AC2D4A"/>
    <w:rsid w:val="00C302F2"/>
    <w:rsid w:val="00C567A3"/>
    <w:rsid w:val="00CB7CE4"/>
    <w:rsid w:val="00CC30F9"/>
    <w:rsid w:val="00CC6618"/>
    <w:rsid w:val="00D50B42"/>
    <w:rsid w:val="00DC6EBB"/>
    <w:rsid w:val="00E95442"/>
    <w:rsid w:val="00EC46C5"/>
    <w:rsid w:val="00F068E4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7D6846"/>
  <w14:defaultImageDpi w14:val="300"/>
  <w15:docId w15:val="{5929D23E-A10F-43D7-BAC5-C9D5CDE5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068E4"/>
  </w:style>
  <w:style w:type="paragraph" w:styleId="Voettekst">
    <w:name w:val="footer"/>
    <w:basedOn w:val="Standaard"/>
    <w:link w:val="VoettekstChar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068E4"/>
  </w:style>
  <w:style w:type="paragraph" w:styleId="Ballontekst">
    <w:name w:val="Balloon Text"/>
    <w:basedOn w:val="Standaard"/>
    <w:link w:val="BallontekstChar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  <w:style w:type="paragraph" w:styleId="Geenafstand">
    <w:name w:val="No Spacing"/>
    <w:link w:val="GeenafstandChar"/>
    <w:uiPriority w:val="1"/>
    <w:qFormat/>
    <w:rsid w:val="00AB3587"/>
  </w:style>
  <w:style w:type="paragraph" w:styleId="Lijstalinea">
    <w:name w:val="List Paragraph"/>
    <w:basedOn w:val="Standaard"/>
    <w:uiPriority w:val="34"/>
    <w:qFormat/>
    <w:rsid w:val="00C302F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50B42"/>
  </w:style>
  <w:style w:type="character" w:styleId="Verwijzingopmerking">
    <w:name w:val="annotation reference"/>
    <w:basedOn w:val="Standaardalinea-lettertype"/>
    <w:uiPriority w:val="99"/>
    <w:semiHidden/>
    <w:unhideWhenUsed/>
    <w:rsid w:val="00C567A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67A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67A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67A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67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FB6E5B44EB9D428D73782A1E186A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319059-94E8-0849-BC87-02C620CBBA21}"/>
      </w:docPartPr>
      <w:docPartBody>
        <w:p w:rsidR="00D459A9" w:rsidRDefault="00D459A9" w:rsidP="00D459A9">
          <w:pPr>
            <w:pStyle w:val="79FB6E5B44EB9D428D73782A1E186A0B"/>
          </w:pPr>
          <w:r>
            <w:t>[Geef de tekst op]</w:t>
          </w:r>
        </w:p>
      </w:docPartBody>
    </w:docPart>
    <w:docPart>
      <w:docPartPr>
        <w:name w:val="0C0A18CAEC240E439C985F23EF69B0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72FBAC-1BD0-B44E-B169-E1799638F904}"/>
      </w:docPartPr>
      <w:docPartBody>
        <w:p w:rsidR="00D459A9" w:rsidRDefault="00D459A9" w:rsidP="00D459A9">
          <w:pPr>
            <w:pStyle w:val="0C0A18CAEC240E439C985F23EF69B087"/>
          </w:pPr>
          <w:r>
            <w:t>[Geef de tekst op]</w:t>
          </w:r>
        </w:p>
      </w:docPartBody>
    </w:docPart>
    <w:docPart>
      <w:docPartPr>
        <w:name w:val="6C78DB301AB91C45A8D3E6C7B97C3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3C1FBF-EF11-974C-9469-0DD68CFB79A7}"/>
      </w:docPartPr>
      <w:docPartBody>
        <w:p w:rsidR="00D459A9" w:rsidRDefault="00D459A9" w:rsidP="00D459A9">
          <w:pPr>
            <w:pStyle w:val="6C78DB301AB91C45A8D3E6C7B97C3AB3"/>
          </w:pPr>
          <w:r>
            <w:t>[Geef de tekst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A9"/>
    <w:rsid w:val="000F0249"/>
    <w:rsid w:val="004813FE"/>
    <w:rsid w:val="00D459A9"/>
    <w:rsid w:val="00DF5535"/>
    <w:rsid w:val="00FD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FB6E5B44EB9D428D73782A1E186A0B">
    <w:name w:val="79FB6E5B44EB9D428D73782A1E186A0B"/>
    <w:rsid w:val="00D459A9"/>
  </w:style>
  <w:style w:type="paragraph" w:customStyle="1" w:styleId="0C0A18CAEC240E439C985F23EF69B087">
    <w:name w:val="0C0A18CAEC240E439C985F23EF69B087"/>
    <w:rsid w:val="00D459A9"/>
  </w:style>
  <w:style w:type="paragraph" w:customStyle="1" w:styleId="6C78DB301AB91C45A8D3E6C7B97C3AB3">
    <w:name w:val="6C78DB301AB91C45A8D3E6C7B97C3AB3"/>
    <w:rsid w:val="00D459A9"/>
  </w:style>
  <w:style w:type="paragraph" w:customStyle="1" w:styleId="8ECCF186C62CF64EBBE68CC1CE411401">
    <w:name w:val="8ECCF186C62CF64EBBE68CC1CE411401"/>
    <w:rsid w:val="00D459A9"/>
  </w:style>
  <w:style w:type="paragraph" w:customStyle="1" w:styleId="8534A71DE9C0F3469832574A6C3879E7">
    <w:name w:val="8534A71DE9C0F3469832574A6C3879E7"/>
    <w:rsid w:val="00D459A9"/>
  </w:style>
  <w:style w:type="paragraph" w:customStyle="1" w:styleId="05052A5FF1F4A04EA6F3783C5FA7A946">
    <w:name w:val="05052A5FF1F4A04EA6F3783C5FA7A946"/>
    <w:rsid w:val="00D45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3B888-5DCA-4DA6-B369-8B8704F8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jorrit meeuwissen</cp:lastModifiedBy>
  <cp:revision>1</cp:revision>
  <dcterms:created xsi:type="dcterms:W3CDTF">2015-09-09T08:44:00Z</dcterms:created>
  <dcterms:modified xsi:type="dcterms:W3CDTF">2015-09-15T10:09:00Z</dcterms:modified>
</cp:coreProperties>
</file>